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A3" w:rsidRDefault="006D4CE5" w:rsidP="006D4CE5">
      <w:pPr>
        <w:pStyle w:val="Titre"/>
      </w:pPr>
      <w:r>
        <w:t>Réalisation d’un portail des indicateurs de santé</w:t>
      </w:r>
    </w:p>
    <w:p w:rsidR="00821D07" w:rsidRDefault="006D4CE5">
      <w:pPr>
        <w:rPr>
          <w:i/>
        </w:rPr>
      </w:pPr>
      <w:r w:rsidRPr="006D4CE5">
        <w:rPr>
          <w:i/>
        </w:rPr>
        <w:br/>
        <w:t xml:space="preserve">Le présent document a pour objet de répertorier les différents chantiers et fonctionnalités du futur portail des indicateurs de santé.  </w:t>
      </w:r>
      <w:r w:rsidR="00F019A6">
        <w:rPr>
          <w:i/>
        </w:rPr>
        <w:t xml:space="preserve">Il vient compléter la présentation du projet qui nous a été transmise </w:t>
      </w:r>
      <w:r w:rsidR="00E20A15">
        <w:rPr>
          <w:i/>
        </w:rPr>
        <w:t xml:space="preserve">(support </w:t>
      </w:r>
      <w:r w:rsidR="007D171A">
        <w:rPr>
          <w:i/>
        </w:rPr>
        <w:t xml:space="preserve">de la réunion du 14/09/2018) </w:t>
      </w:r>
      <w:r w:rsidR="00F019A6">
        <w:rPr>
          <w:i/>
        </w:rPr>
        <w:t>qu’il faudra joindre à la</w:t>
      </w:r>
      <w:r w:rsidR="007D171A">
        <w:rPr>
          <w:i/>
        </w:rPr>
        <w:t xml:space="preserve"> présente Expression de besoin - </w:t>
      </w:r>
      <w:r w:rsidR="00F019A6">
        <w:rPr>
          <w:i/>
        </w:rPr>
        <w:t xml:space="preserve">à compléter ou apurer de certains éléments si vous le souhaitez) </w:t>
      </w:r>
      <w:r w:rsidR="004819D6">
        <w:rPr>
          <w:i/>
        </w:rPr>
        <w:br/>
      </w:r>
      <w:r w:rsidR="00F019A6">
        <w:rPr>
          <w:i/>
        </w:rPr>
        <w:br/>
        <w:t xml:space="preserve">Après compléments et validation de votre part, le document sera transmis pour devis à l’UGAP. Une réunion de qualification sera certainement demandée par l’agence titulaire du marché UGAP (Open) pour échanger sur le projet.  </w:t>
      </w:r>
    </w:p>
    <w:p w:rsidR="00F019A6" w:rsidRDefault="00F019A6">
      <w:pPr>
        <w:rPr>
          <w:i/>
        </w:rPr>
      </w:pPr>
      <w:r>
        <w:rPr>
          <w:i/>
        </w:rPr>
        <w:t xml:space="preserve">Il faudra donc identifier le(s) personne(s) au sein de la Drees qui sera le point de contact d’Open. </w:t>
      </w:r>
    </w:p>
    <w:p w:rsidR="00ED3E1C" w:rsidRDefault="00ED3E1C" w:rsidP="00CA30E2">
      <w:pPr>
        <w:pStyle w:val="Titre1"/>
        <w:numPr>
          <w:ilvl w:val="0"/>
          <w:numId w:val="3"/>
        </w:numPr>
      </w:pPr>
      <w:r>
        <w:t>Contexte </w:t>
      </w:r>
      <w:r w:rsidR="00CA30E2">
        <w:t xml:space="preserve">et objet </w:t>
      </w:r>
      <w:r>
        <w:t>:</w:t>
      </w:r>
    </w:p>
    <w:p w:rsidR="00096A61" w:rsidRDefault="00096A61" w:rsidP="00CA30E2">
      <w:r>
        <w:br/>
        <w:t>La DREES</w:t>
      </w:r>
      <w:r w:rsidR="00821D07">
        <w:t xml:space="preserve"> -</w:t>
      </w:r>
      <w:r>
        <w:t xml:space="preserve"> Direction de la recherche,</w:t>
      </w:r>
      <w:r w:rsidR="00821D07">
        <w:t xml:space="preserve"> des études, de l’évaluation et des statistiques  -</w:t>
      </w:r>
      <w:r>
        <w:t xml:space="preserve"> </w:t>
      </w:r>
      <w:r w:rsidR="00821D07">
        <w:t xml:space="preserve"> </w:t>
      </w:r>
      <w:ins w:id="0" w:author="JAMET, Odile (DSSIS)" w:date="2018-10-03T18:06:00Z">
        <w:r w:rsidR="00553CEE">
          <w:t xml:space="preserve">et la DSSIS ont </w:t>
        </w:r>
      </w:ins>
      <w:del w:id="1" w:author="JAMET, Odile (DSSIS)" w:date="2018-10-03T18:07:00Z">
        <w:r w:rsidDel="00553CEE">
          <w:delText>a</w:delText>
        </w:r>
      </w:del>
      <w:r>
        <w:t xml:space="preserve"> pour projet de développer un portail web public pour </w:t>
      </w:r>
      <w:r w:rsidR="00821D07">
        <w:t xml:space="preserve">recenser et </w:t>
      </w:r>
      <w:r>
        <w:t>faciliter l’accès</w:t>
      </w:r>
      <w:r w:rsidR="00D864FC">
        <w:t xml:space="preserve"> à des indicateurs</w:t>
      </w:r>
      <w:r>
        <w:t xml:space="preserve"> de santé produits par de multiples opérateurs et </w:t>
      </w:r>
      <w:r w:rsidR="00255137">
        <w:t>mis à disposition</w:t>
      </w:r>
      <w:r>
        <w:t xml:space="preserve"> sur de nombreux portails</w:t>
      </w:r>
      <w:r w:rsidR="00255137">
        <w:t xml:space="preserve"> (environ </w:t>
      </w:r>
      <w:ins w:id="2" w:author="JAMET, Odile (DSSIS)" w:date="2018-10-03T18:07:00Z">
        <w:r w:rsidR="00553CEE">
          <w:t>3</w:t>
        </w:r>
      </w:ins>
      <w:del w:id="3" w:author="JAMET, Odile (DSSIS)" w:date="2018-10-03T18:07:00Z">
        <w:r w:rsidR="00255137" w:rsidDel="00553CEE">
          <w:delText>2</w:delText>
        </w:r>
      </w:del>
      <w:r w:rsidR="00255137">
        <w:t>0)</w:t>
      </w:r>
      <w:r w:rsidR="00850BA8">
        <w:t xml:space="preserve">. L’objet premier du portail est </w:t>
      </w:r>
      <w:r w:rsidR="00821D07">
        <w:t xml:space="preserve">de proposer un moteur de recherche sur un index </w:t>
      </w:r>
      <w:r w:rsidR="00D864FC" w:rsidRPr="00D864FC">
        <w:t>de</w:t>
      </w:r>
      <w:r w:rsidR="00821D07">
        <w:t xml:space="preserve"> plus de </w:t>
      </w:r>
      <w:r w:rsidR="00D864FC" w:rsidRPr="00D864FC">
        <w:t>18 000 indicateurs</w:t>
      </w:r>
      <w:r w:rsidR="00850BA8">
        <w:t xml:space="preserve"> de santé</w:t>
      </w:r>
      <w:r w:rsidR="00D864FC" w:rsidRPr="00D864FC">
        <w:t xml:space="preserve"> </w:t>
      </w:r>
      <w:r w:rsidR="00850BA8">
        <w:t xml:space="preserve">présents </w:t>
      </w:r>
      <w:r w:rsidR="00821D07">
        <w:t>sur</w:t>
      </w:r>
      <w:r w:rsidR="00D864FC" w:rsidRPr="00D864FC">
        <w:t xml:space="preserve"> une </w:t>
      </w:r>
      <w:del w:id="4" w:author="JAMET, Odile (DSSIS)" w:date="2018-10-03T18:07:00Z">
        <w:r w:rsidR="00D864FC" w:rsidRPr="00D864FC" w:rsidDel="00553CEE">
          <w:delText xml:space="preserve">vingtaine </w:delText>
        </w:r>
      </w:del>
      <w:ins w:id="5" w:author="JAMET, Odile (DSSIS)" w:date="2018-10-03T18:07:00Z">
        <w:r w:rsidR="00553CEE">
          <w:t>trentaine</w:t>
        </w:r>
        <w:r w:rsidR="00553CEE" w:rsidRPr="00D864FC">
          <w:t xml:space="preserve"> </w:t>
        </w:r>
      </w:ins>
      <w:r w:rsidR="00D864FC" w:rsidRPr="00D864FC">
        <w:t>de portails</w:t>
      </w:r>
      <w:r w:rsidR="00850BA8">
        <w:t xml:space="preserve"> web</w:t>
      </w:r>
      <w:r w:rsidR="00D864FC" w:rsidRPr="00D864FC">
        <w:t xml:space="preserve">. </w:t>
      </w:r>
    </w:p>
    <w:p w:rsidR="004819D6" w:rsidRDefault="004819D6" w:rsidP="00CA30E2">
      <w:r>
        <w:t>L’objet du portail</w:t>
      </w:r>
      <w:r w:rsidR="00255137">
        <w:t xml:space="preserve"> des indicateurs de santé</w:t>
      </w:r>
      <w:r>
        <w:t xml:space="preserve"> n’est pas d’héberger </w:t>
      </w:r>
      <w:r w:rsidR="00E20A15">
        <w:t xml:space="preserve">ou d’agréger </w:t>
      </w:r>
      <w:r w:rsidR="0038009B">
        <w:t xml:space="preserve">les données de santé mais de donner une visibilité sur l’ensemble des données </w:t>
      </w:r>
      <w:r w:rsidR="00E20A15">
        <w:t xml:space="preserve">de santé </w:t>
      </w:r>
      <w:r w:rsidR="0038009B">
        <w:t xml:space="preserve">disponibles et d’orienter ensuite sur la ressource en ligne. </w:t>
      </w:r>
    </w:p>
    <w:p w:rsidR="0038009B" w:rsidRDefault="0038009B" w:rsidP="00CA30E2">
      <w:r>
        <w:t xml:space="preserve">Pour cela, un index des 18 000 indicateurs a été constitué avec notamment une catégorisation par Tag pour faciliter la navigation parmi les données. </w:t>
      </w:r>
    </w:p>
    <w:p w:rsidR="00096A61" w:rsidRDefault="00E20A15" w:rsidP="00096A61">
      <w:r>
        <w:t>Outre le grand public, l</w:t>
      </w:r>
      <w:r w:rsidR="00096A61">
        <w:t>es cibles du portail sont</w:t>
      </w:r>
      <w:r w:rsidR="00D864FC">
        <w:t xml:space="preserve"> plus </w:t>
      </w:r>
      <w:r>
        <w:t xml:space="preserve">précisément </w:t>
      </w:r>
      <w:proofErr w:type="spellStart"/>
      <w:ins w:id="6" w:author="JAMET, Odile (DSSIS)" w:date="2018-10-03T18:07:00Z">
        <w:r w:rsidR="00553CEE">
          <w:t>ls</w:t>
        </w:r>
        <w:proofErr w:type="spellEnd"/>
        <w:r w:rsidR="00553CEE">
          <w:t xml:space="preserve"> ARS, les directions d’administrations centrale, les opérateurs, </w:t>
        </w:r>
      </w:ins>
      <w:r w:rsidR="00096A61">
        <w:t>la presse, l</w:t>
      </w:r>
      <w:r w:rsidR="00D864FC">
        <w:t>es</w:t>
      </w:r>
      <w:r w:rsidR="00096A61">
        <w:t xml:space="preserve"> communautés scientifiques</w:t>
      </w:r>
      <w:r w:rsidR="00D864FC">
        <w:t xml:space="preserve"> et </w:t>
      </w:r>
      <w:proofErr w:type="gramStart"/>
      <w:r w:rsidR="00D864FC">
        <w:t>universitaires</w:t>
      </w:r>
      <w:r>
        <w:t xml:space="preserve"> </w:t>
      </w:r>
      <w:proofErr w:type="gramEnd"/>
      <w:del w:id="7" w:author="JAMET, Odile (DSSIS)" w:date="2018-10-03T18:08:00Z">
        <w:r w:rsidDel="00553CEE">
          <w:delText>et</w:delText>
        </w:r>
        <w:r w:rsidR="00D864FC" w:rsidDel="00553CEE">
          <w:delText xml:space="preserve"> administrations</w:delText>
        </w:r>
      </w:del>
      <w:r w:rsidR="00096A61">
        <w:t xml:space="preserve">. </w:t>
      </w:r>
    </w:p>
    <w:p w:rsidR="00821D07" w:rsidRDefault="00FD3806" w:rsidP="00096A61">
      <w:r>
        <w:t>Un POC</w:t>
      </w:r>
      <w:r w:rsidR="00D864FC">
        <w:t xml:space="preserve"> du site à </w:t>
      </w:r>
      <w:r w:rsidR="00E20A15">
        <w:t>destination</w:t>
      </w:r>
      <w:r w:rsidR="00D864FC">
        <w:t xml:space="preserve"> </w:t>
      </w:r>
      <w:r w:rsidR="00E20A15">
        <w:t xml:space="preserve">de </w:t>
      </w:r>
      <w:r w:rsidR="00D864FC">
        <w:t xml:space="preserve">l’équipe projet et </w:t>
      </w:r>
      <w:ins w:id="8" w:author="JAMET, Odile (DSSIS)" w:date="2018-10-03T18:08:00Z">
        <w:r w:rsidR="00553CEE">
          <w:t>d</w:t>
        </w:r>
      </w:ins>
      <w:del w:id="9" w:author="JAMET, Odile (DSSIS)" w:date="2018-10-03T18:08:00Z">
        <w:r w:rsidR="00D864FC" w:rsidDel="00553CEE">
          <w:delText>l</w:delText>
        </w:r>
      </w:del>
      <w:r w:rsidR="00D864FC">
        <w:t>es producteurs de données</w:t>
      </w:r>
      <w:r w:rsidR="00E20A15">
        <w:t xml:space="preserve"> a été produit </w:t>
      </w:r>
      <w:hyperlink r:id="rId9" w:history="1">
        <w:r w:rsidR="00321644" w:rsidRPr="00EA19DA">
          <w:rPr>
            <w:rStyle w:val="Lienhypertexte"/>
          </w:rPr>
          <w:t>https://mas.invenis.co:82/</w:t>
        </w:r>
      </w:hyperlink>
      <w:r w:rsidR="00321644">
        <w:t xml:space="preserve"> (accessible uniquement depuis Chrome)</w:t>
      </w:r>
      <w:r w:rsidR="00E20A15">
        <w:t xml:space="preserve">. Une présentation du POC et du projet </w:t>
      </w:r>
      <w:r w:rsidR="00E20A15" w:rsidRPr="00E20A15">
        <w:rPr>
          <w:highlight w:val="yellow"/>
        </w:rPr>
        <w:t>est jointe à ce présent document.</w:t>
      </w:r>
    </w:p>
    <w:p w:rsidR="00321644" w:rsidRDefault="00321644" w:rsidP="00096A61">
      <w:r>
        <w:t>Il s’agit à ce stade de déployer</w:t>
      </w:r>
      <w:r w:rsidR="0038009B">
        <w:t xml:space="preserve"> au sein d’un portail</w:t>
      </w:r>
      <w:r w:rsidR="00850BA8">
        <w:t xml:space="preserve"> public</w:t>
      </w:r>
      <w:r w:rsidR="0038009B">
        <w:t xml:space="preserve"> les principes validés par ce POC</w:t>
      </w:r>
      <w:r w:rsidR="00850BA8">
        <w:t xml:space="preserve">, avec 2 axes d’approfondissement : </w:t>
      </w:r>
      <w:r>
        <w:t> </w:t>
      </w:r>
    </w:p>
    <w:p w:rsidR="00850BA8" w:rsidRDefault="00850BA8" w:rsidP="00850BA8">
      <w:pPr>
        <w:pStyle w:val="Paragraphedeliste"/>
        <w:numPr>
          <w:ilvl w:val="0"/>
          <w:numId w:val="8"/>
        </w:numPr>
      </w:pPr>
      <w:r>
        <w:t xml:space="preserve">Une attention toute particulière devra être portée aux aspects ergonomique et graphique du site. </w:t>
      </w:r>
    </w:p>
    <w:p w:rsidR="00850BA8" w:rsidRDefault="00850BA8" w:rsidP="00850BA8">
      <w:pPr>
        <w:pStyle w:val="Paragraphedeliste"/>
        <w:numPr>
          <w:ilvl w:val="0"/>
          <w:numId w:val="8"/>
        </w:numPr>
      </w:pPr>
      <w:r>
        <w:lastRenderedPageBreak/>
        <w:t>Le second enjeu du projet est le bon référencement du site et des indicateurs dans les moteurs de recherche</w:t>
      </w:r>
    </w:p>
    <w:p w:rsidR="00321644" w:rsidRDefault="00321644" w:rsidP="00321644">
      <w:pPr>
        <w:pStyle w:val="Titre1"/>
        <w:numPr>
          <w:ilvl w:val="0"/>
          <w:numId w:val="3"/>
        </w:numPr>
      </w:pPr>
      <w:r>
        <w:t xml:space="preserve">Prestations attendues : </w:t>
      </w:r>
    </w:p>
    <w:p w:rsidR="00B907A3" w:rsidRDefault="00B907A3" w:rsidP="00B907A3"/>
    <w:p w:rsidR="00B907A3" w:rsidRDefault="003F6631" w:rsidP="00B907A3">
      <w:pPr>
        <w:pStyle w:val="Titre2"/>
        <w:numPr>
          <w:ilvl w:val="1"/>
          <w:numId w:val="3"/>
        </w:numPr>
      </w:pPr>
      <w:r>
        <w:t>Conception fonctionnelle, ergonomique et graphique</w:t>
      </w:r>
    </w:p>
    <w:p w:rsidR="003F6631" w:rsidRDefault="003F6631" w:rsidP="003F6631"/>
    <w:p w:rsidR="00F3372B" w:rsidRDefault="00F3372B" w:rsidP="003F6631">
      <w:r>
        <w:t>Il est attendu du prestataire la conception technique, fonctionnelle, ergonomique et graphique du site internet en lien avec l’équipe</w:t>
      </w:r>
      <w:r w:rsidR="00287F02">
        <w:t xml:space="preserve"> projet de la DREES</w:t>
      </w:r>
      <w:ins w:id="10" w:author="JAMET, Odile (DSSIS)" w:date="2018-10-03T18:08:00Z">
        <w:r w:rsidR="00553CEE">
          <w:t xml:space="preserve"> et de la DSSIS</w:t>
        </w:r>
      </w:ins>
      <w:r>
        <w:t>. Cette prestation aboutira à la livraison de spécifications fonctionnelles détaillées, de maquettes graphiques et charte associée, d’un document d’architecture et de procédures de déploiement à destination de l</w:t>
      </w:r>
      <w:del w:id="11" w:author="JAMET, Odile (DSSIS)" w:date="2018-10-03T18:09:00Z">
        <w:r w:rsidDel="00553CEE">
          <w:delText>’</w:delText>
        </w:r>
      </w:del>
      <w:r>
        <w:t>’hébergeur.</w:t>
      </w:r>
    </w:p>
    <w:p w:rsidR="00F3372B" w:rsidRDefault="00287F02" w:rsidP="003F6631">
      <w:r>
        <w:t>Le prestataire présentera dans son mémoire technique le dispositif le plus approprié pour mener ces travaux de conception (nombre et nature des ateliers etc…)</w:t>
      </w:r>
      <w:r w:rsidR="00C93FC0">
        <w:t>.</w:t>
      </w:r>
      <w:r w:rsidR="00C93FC0">
        <w:br/>
      </w:r>
      <w:r w:rsidR="00C302CE">
        <w:br/>
      </w:r>
      <w:r w:rsidR="00D43092" w:rsidRPr="00D43092">
        <w:rPr>
          <w:u w:val="single"/>
        </w:rPr>
        <w:t>A noter :</w:t>
      </w:r>
      <w:r w:rsidR="00D43092">
        <w:t xml:space="preserve"> </w:t>
      </w:r>
      <w:r w:rsidR="00D43092">
        <w:br/>
      </w:r>
      <w:r w:rsidR="00C93FC0">
        <w:t>Les travaux de conception graphique pourront s’appuyer sur les éléments graphiques utilisés par l</w:t>
      </w:r>
      <w:ins w:id="12" w:author="JAMET, Odile (DSSIS)" w:date="2018-10-03T18:09:00Z">
        <w:r w:rsidR="00553CEE">
          <w:t>e ministère</w:t>
        </w:r>
      </w:ins>
      <w:del w:id="13" w:author="JAMET, Odile (DSSIS)" w:date="2018-10-03T18:09:00Z">
        <w:r w:rsidR="00C93FC0" w:rsidDel="00553CEE">
          <w:delText>a Drees</w:delText>
        </w:r>
      </w:del>
      <w:r w:rsidR="00C93FC0">
        <w:t xml:space="preserve"> dans ses supports de communication existants. </w:t>
      </w:r>
    </w:p>
    <w:p w:rsidR="003F6631" w:rsidRDefault="00245E47" w:rsidP="003F6631">
      <w:pPr>
        <w:pStyle w:val="Titre2"/>
        <w:numPr>
          <w:ilvl w:val="1"/>
          <w:numId w:val="3"/>
        </w:numPr>
      </w:pPr>
      <w:r>
        <w:t>Développement, test</w:t>
      </w:r>
      <w:r w:rsidR="003F6631">
        <w:t xml:space="preserve"> et </w:t>
      </w:r>
      <w:r w:rsidR="00F3372B">
        <w:t xml:space="preserve">livraison </w:t>
      </w:r>
    </w:p>
    <w:p w:rsidR="00E67A26" w:rsidRDefault="00E67A26" w:rsidP="00F3372B">
      <w:r>
        <w:br/>
        <w:t xml:space="preserve">Le prestataire aura en charge de développer le site internet conformément aux documents de conception et d’assurer les livraisons sur les plateformes de recette, </w:t>
      </w:r>
      <w:proofErr w:type="spellStart"/>
      <w:r>
        <w:t>préproduction</w:t>
      </w:r>
      <w:proofErr w:type="spellEnd"/>
      <w:r>
        <w:t xml:space="preserve"> et production, selon les modalités définies au cours du projet (documentation, assistance à l’hébergeur etc…)</w:t>
      </w:r>
    </w:p>
    <w:p w:rsidR="0038009B" w:rsidRDefault="0038009B" w:rsidP="0038009B">
      <w:r w:rsidRPr="00E06F9F">
        <w:rPr>
          <w:u w:val="single"/>
        </w:rPr>
        <w:t xml:space="preserve">A </w:t>
      </w:r>
      <w:r w:rsidR="00E10783">
        <w:rPr>
          <w:u w:val="single"/>
        </w:rPr>
        <w:t>n</w:t>
      </w:r>
      <w:r w:rsidRPr="00E06F9F">
        <w:rPr>
          <w:u w:val="single"/>
        </w:rPr>
        <w:t>oter :</w:t>
      </w:r>
      <w:r>
        <w:t xml:space="preserve"> </w:t>
      </w:r>
      <w:r>
        <w:br/>
        <w:t xml:space="preserve">-L’hébergement sera assuré directement par la DSI du Ministère de la santé ou par le titulaire de son marché d’hébergement. </w:t>
      </w:r>
    </w:p>
    <w:p w:rsidR="0038009B" w:rsidRDefault="0038009B" w:rsidP="0038009B">
      <w:pPr>
        <w:rPr>
          <w:ins w:id="14" w:author="JAMET, Odile (DSSIS)" w:date="2018-10-03T18:11:00Z"/>
        </w:rPr>
      </w:pPr>
      <w:r>
        <w:t>- Aucun applicatif n’est imposé à ce stade : il est attendu du prestataire de proposer la plateforme logicielle la plus adaptée pour répondre aux attendus (</w:t>
      </w:r>
      <w:r w:rsidR="00287F02">
        <w:t xml:space="preserve">nature du </w:t>
      </w:r>
      <w:r>
        <w:t xml:space="preserve">CMS, </w:t>
      </w:r>
      <w:r w:rsidR="00287F02">
        <w:t xml:space="preserve">du </w:t>
      </w:r>
      <w:r>
        <w:t>serveur de recherche</w:t>
      </w:r>
      <w:r w:rsidR="00287F02">
        <w:t xml:space="preserve">, outil de suivi </w:t>
      </w:r>
      <w:proofErr w:type="spellStart"/>
      <w:r w:rsidR="00287F02">
        <w:t>stats</w:t>
      </w:r>
      <w:proofErr w:type="spellEnd"/>
      <w:r>
        <w:t xml:space="preserve"> etc…)</w:t>
      </w:r>
    </w:p>
    <w:p w:rsidR="00553CEE" w:rsidRDefault="00553CEE" w:rsidP="0038009B">
      <w:ins w:id="15" w:author="JAMET, Odile (DSSIS)" w:date="2018-10-03T18:11:00Z">
        <w:r>
          <w:t>Un fonctionnement en mode agile peut être envisagé (voire même souhaité par l’équipe projet).</w:t>
        </w:r>
      </w:ins>
      <w:bookmarkStart w:id="16" w:name="_GoBack"/>
      <w:bookmarkEnd w:id="16"/>
    </w:p>
    <w:p w:rsidR="00F3372B" w:rsidRDefault="00F3372B" w:rsidP="00F3372B">
      <w:pPr>
        <w:pStyle w:val="Titre2"/>
        <w:numPr>
          <w:ilvl w:val="1"/>
          <w:numId w:val="3"/>
        </w:numPr>
      </w:pPr>
      <w:r>
        <w:t>Formation</w:t>
      </w:r>
    </w:p>
    <w:p w:rsidR="00D56951" w:rsidRDefault="00D56951" w:rsidP="00D56951"/>
    <w:p w:rsidR="00C302CE" w:rsidRDefault="00495ECF" w:rsidP="00D56951">
      <w:r>
        <w:t>Une f</w:t>
      </w:r>
      <w:r w:rsidR="00D56951">
        <w:t>ormation à l’administration du site internet</w:t>
      </w:r>
      <w:r>
        <w:t xml:space="preserve"> devra être assurée auprès de l’équipe projet</w:t>
      </w:r>
      <w:r w:rsidR="00ED05D1">
        <w:t xml:space="preserve"> (</w:t>
      </w:r>
      <w:r>
        <w:t>3-4</w:t>
      </w:r>
      <w:r w:rsidR="00ED05D1">
        <w:t>personnes à former)</w:t>
      </w:r>
      <w:r w:rsidR="00DD6035">
        <w:t xml:space="preserve"> pour </w:t>
      </w:r>
      <w:r w:rsidR="00E10783">
        <w:t xml:space="preserve">la rendre </w:t>
      </w:r>
      <w:del w:id="17" w:author="JAMET, Odile (DSSIS)" w:date="2018-10-03T18:10:00Z">
        <w:r w:rsidR="00DD6035" w:rsidDel="00553CEE">
          <w:delText>automone</w:delText>
        </w:r>
      </w:del>
      <w:ins w:id="18" w:author="JAMET, Odile (DSSIS)" w:date="2018-10-03T18:10:00Z">
        <w:r w:rsidR="00553CEE">
          <w:t>autonome</w:t>
        </w:r>
      </w:ins>
      <w:r w:rsidR="00DD6035">
        <w:t xml:space="preserve"> sur l’administration des contenus et les opérations lié</w:t>
      </w:r>
      <w:r w:rsidR="00245E47">
        <w:t>e</w:t>
      </w:r>
      <w:r w:rsidR="00DD6035">
        <w:t xml:space="preserve">s aux indicateurs de santé (import, export, </w:t>
      </w:r>
      <w:proofErr w:type="spellStart"/>
      <w:r w:rsidR="00DD6035">
        <w:t>réindexation</w:t>
      </w:r>
      <w:proofErr w:type="spellEnd"/>
      <w:r w:rsidR="00DD6035">
        <w:t>…)</w:t>
      </w:r>
      <w:r>
        <w:t>.</w:t>
      </w:r>
    </w:p>
    <w:p w:rsidR="00D56951" w:rsidRDefault="00495ECF" w:rsidP="00D56951">
      <w:r>
        <w:t>U</w:t>
      </w:r>
      <w:r w:rsidR="00ED05D1">
        <w:t>ne documentation utilisateur</w:t>
      </w:r>
      <w:r>
        <w:t xml:space="preserve"> devra être fournie</w:t>
      </w:r>
      <w:r w:rsidR="00ED05D1">
        <w:t>.</w:t>
      </w:r>
    </w:p>
    <w:p w:rsidR="00E10783" w:rsidRDefault="00E10783" w:rsidP="00D56951">
      <w:r>
        <w:t>Une assistance fonctionnelle et technique à l’utilisation</w:t>
      </w:r>
      <w:r w:rsidR="00D43092">
        <w:t xml:space="preserve"> du site</w:t>
      </w:r>
      <w:r>
        <w:t xml:space="preserve"> doit être proposée pendant </w:t>
      </w:r>
      <w:proofErr w:type="gramStart"/>
      <w:r>
        <w:t>les 1</w:t>
      </w:r>
      <w:r w:rsidRPr="00E10783">
        <w:rPr>
          <w:vertAlign w:val="superscript"/>
        </w:rPr>
        <w:t>ère</w:t>
      </w:r>
      <w:r>
        <w:t xml:space="preserve"> semaines</w:t>
      </w:r>
      <w:proofErr w:type="gramEnd"/>
      <w:r>
        <w:t xml:space="preserve"> d’utilisation du site. </w:t>
      </w:r>
    </w:p>
    <w:p w:rsidR="00E10783" w:rsidRDefault="00E10783" w:rsidP="00D56951">
      <w:r>
        <w:lastRenderedPageBreak/>
        <w:tab/>
      </w:r>
    </w:p>
    <w:p w:rsidR="00F3372B" w:rsidRDefault="00C85C84" w:rsidP="00C85C84">
      <w:pPr>
        <w:pStyle w:val="Titre2"/>
        <w:numPr>
          <w:ilvl w:val="1"/>
          <w:numId w:val="3"/>
        </w:numPr>
      </w:pPr>
      <w:r>
        <w:t>Pilotage du projet</w:t>
      </w:r>
    </w:p>
    <w:p w:rsidR="00E10783" w:rsidRPr="00495ECF" w:rsidRDefault="00495ECF" w:rsidP="00495ECF">
      <w:r>
        <w:br/>
        <w:t xml:space="preserve">Le prestataire devra assurer le pilotage du projet pour permettre </w:t>
      </w:r>
      <w:r w:rsidR="00D86CD2">
        <w:t xml:space="preserve">aux équipes de la Drees d’avoir une visibilité </w:t>
      </w:r>
      <w:r w:rsidR="00D43092">
        <w:t xml:space="preserve">régulière </w:t>
      </w:r>
      <w:r w:rsidR="00D86CD2">
        <w:t xml:space="preserve">sur l’avancée du projet, les risques, les actions en cours et à venir </w:t>
      </w:r>
      <w:r w:rsidR="00D300D2">
        <w:t>et de procéder aux arbitrages nécessaires.</w:t>
      </w:r>
      <w:r w:rsidR="00D86CD2">
        <w:t xml:space="preserve"> </w:t>
      </w:r>
    </w:p>
    <w:p w:rsidR="00B0230A" w:rsidRDefault="00F3372B" w:rsidP="00FC5182">
      <w:pPr>
        <w:pStyle w:val="Titre1"/>
        <w:numPr>
          <w:ilvl w:val="0"/>
          <w:numId w:val="3"/>
        </w:numPr>
      </w:pPr>
      <w:r>
        <w:t>Principales f</w:t>
      </w:r>
      <w:r w:rsidR="00B0230A">
        <w:t xml:space="preserve">onctionnalités </w:t>
      </w:r>
    </w:p>
    <w:p w:rsidR="00CA30E2" w:rsidRDefault="00CA30E2" w:rsidP="00CA30E2"/>
    <w:p w:rsidR="00FC5182" w:rsidRPr="00CA30E2" w:rsidRDefault="00FC5182" w:rsidP="00CA30E2">
      <w:r>
        <w:t xml:space="preserve">Le site devra proposer les éléments suivants : </w:t>
      </w:r>
    </w:p>
    <w:p w:rsidR="00245E47" w:rsidRDefault="00DD6035" w:rsidP="00ED35A4">
      <w:pPr>
        <w:pStyle w:val="Titre3"/>
      </w:pPr>
      <w:r>
        <w:t xml:space="preserve">Front office : </w:t>
      </w:r>
      <w:r w:rsidR="00245E47">
        <w:br/>
      </w:r>
    </w:p>
    <w:p w:rsidR="00E67760" w:rsidRDefault="00E67760" w:rsidP="00E67760">
      <w:pPr>
        <w:pStyle w:val="Paragraphedeliste"/>
        <w:numPr>
          <w:ilvl w:val="0"/>
          <w:numId w:val="5"/>
        </w:numPr>
      </w:pPr>
      <w:r>
        <w:t>Un moteur de recherche sur les indicateurs de santé avec filtres de recherche dynamiques et suggestions de recherche (</w:t>
      </w:r>
      <w:r w:rsidR="00315CF5">
        <w:t xml:space="preserve">sur la base des </w:t>
      </w:r>
      <w:r>
        <w:t>TAG)</w:t>
      </w:r>
    </w:p>
    <w:p w:rsidR="004512C8" w:rsidRDefault="004512C8" w:rsidP="004512C8">
      <w:pPr>
        <w:pStyle w:val="Paragraphedeliste"/>
      </w:pPr>
    </w:p>
    <w:p w:rsidR="004512C8" w:rsidRDefault="00850BA8" w:rsidP="004512C8">
      <w:pPr>
        <w:pStyle w:val="Paragraphedeliste"/>
        <w:numPr>
          <w:ilvl w:val="0"/>
          <w:numId w:val="5"/>
        </w:numPr>
      </w:pPr>
      <w:r>
        <w:t>Générations des</w:t>
      </w:r>
      <w:r w:rsidR="004512C8">
        <w:t xml:space="preserve"> </w:t>
      </w:r>
      <w:r>
        <w:t xml:space="preserve">représentations </w:t>
      </w:r>
      <w:r w:rsidR="004512C8">
        <w:t>graphiques des tableaux de bords</w:t>
      </w:r>
    </w:p>
    <w:p w:rsidR="00ED35A4" w:rsidRDefault="00ED35A4" w:rsidP="00ED35A4">
      <w:pPr>
        <w:pStyle w:val="Paragraphedeliste"/>
      </w:pPr>
    </w:p>
    <w:p w:rsidR="00E67760" w:rsidRDefault="00E67760" w:rsidP="00E67760">
      <w:pPr>
        <w:pStyle w:val="Paragraphedeliste"/>
        <w:numPr>
          <w:ilvl w:val="0"/>
          <w:numId w:val="5"/>
        </w:numPr>
      </w:pPr>
      <w:r>
        <w:t xml:space="preserve">Des contenus éditoriaux et </w:t>
      </w:r>
      <w:proofErr w:type="spellStart"/>
      <w:r>
        <w:t>rubriquage</w:t>
      </w:r>
      <w:r w:rsidR="00315CF5">
        <w:t>s</w:t>
      </w:r>
      <w:proofErr w:type="spellEnd"/>
      <w:r>
        <w:t xml:space="preserve"> associé</w:t>
      </w:r>
      <w:r w:rsidR="00315CF5">
        <w:t>s</w:t>
      </w:r>
      <w:r>
        <w:t xml:space="preserve"> permettant de présenter le portail, les producteurs de données, contacts etc…</w:t>
      </w:r>
    </w:p>
    <w:p w:rsidR="00315CF5" w:rsidRDefault="00315CF5" w:rsidP="00315CF5">
      <w:pPr>
        <w:pStyle w:val="Paragraphedeliste"/>
      </w:pPr>
    </w:p>
    <w:p w:rsidR="00315CF5" w:rsidRDefault="00287F02" w:rsidP="00E67760">
      <w:pPr>
        <w:pStyle w:val="Paragraphedeliste"/>
        <w:numPr>
          <w:ilvl w:val="0"/>
          <w:numId w:val="5"/>
        </w:numPr>
      </w:pPr>
      <w:r>
        <w:t>Un module de gestion des actualit</w:t>
      </w:r>
      <w:r w:rsidR="00315CF5">
        <w:t>és en page d’accueil</w:t>
      </w:r>
      <w:r>
        <w:t xml:space="preserve">, permettant de mettre en avant l’actualité du portail. </w:t>
      </w:r>
    </w:p>
    <w:p w:rsidR="00ED3E1C" w:rsidRDefault="00E67760" w:rsidP="008476B7">
      <w:pPr>
        <w:pStyle w:val="Titre3"/>
      </w:pPr>
      <w:r>
        <w:br/>
      </w:r>
      <w:r w:rsidR="00DD6035">
        <w:t>En b</w:t>
      </w:r>
      <w:r w:rsidR="00ED3E1C">
        <w:t xml:space="preserve">ack office : </w:t>
      </w:r>
    </w:p>
    <w:p w:rsidR="00C302CE" w:rsidRPr="00C302CE" w:rsidRDefault="00C302CE" w:rsidP="00C302CE"/>
    <w:p w:rsidR="008476B7" w:rsidRPr="008476B7" w:rsidRDefault="008476B7" w:rsidP="008476B7">
      <w:r>
        <w:t xml:space="preserve">L’administrateur du site devra </w:t>
      </w:r>
      <w:proofErr w:type="gramStart"/>
      <w:r>
        <w:t>a</w:t>
      </w:r>
      <w:proofErr w:type="gramEnd"/>
      <w:r>
        <w:t xml:space="preserve"> minima pouvoir réaliser les actions suivantes : </w:t>
      </w:r>
    </w:p>
    <w:p w:rsidR="008476B7" w:rsidRDefault="008476B7" w:rsidP="00ED3E1C">
      <w:pPr>
        <w:pStyle w:val="Paragraphedeliste"/>
        <w:numPr>
          <w:ilvl w:val="0"/>
          <w:numId w:val="1"/>
        </w:numPr>
      </w:pPr>
      <w:r>
        <w:t xml:space="preserve">Gestion </w:t>
      </w:r>
      <w:r w:rsidR="00850BA8">
        <w:t>de l’index des indicateurs</w:t>
      </w:r>
    </w:p>
    <w:p w:rsidR="00ED3E1C" w:rsidRDefault="008476B7" w:rsidP="008476B7">
      <w:pPr>
        <w:pStyle w:val="Paragraphedeliste"/>
        <w:numPr>
          <w:ilvl w:val="1"/>
          <w:numId w:val="1"/>
        </w:numPr>
      </w:pPr>
      <w:r>
        <w:t xml:space="preserve"> </w:t>
      </w:r>
      <w:r w:rsidR="00ED3E1C">
        <w:t xml:space="preserve">Import / export de la base de données index </w:t>
      </w:r>
      <w:r>
        <w:t xml:space="preserve">(format </w:t>
      </w:r>
      <w:r w:rsidR="00ED3E1C">
        <w:t>csv</w:t>
      </w:r>
      <w:r>
        <w:t xml:space="preserve"> pressenti)</w:t>
      </w:r>
    </w:p>
    <w:p w:rsidR="00ED3E1C" w:rsidRDefault="00ED3E1C" w:rsidP="008476B7">
      <w:pPr>
        <w:pStyle w:val="Paragraphedeliste"/>
        <w:numPr>
          <w:ilvl w:val="1"/>
          <w:numId w:val="1"/>
        </w:numPr>
      </w:pPr>
      <w:r>
        <w:t>Modification en ligne de la Base de données</w:t>
      </w:r>
      <w:r w:rsidR="004512C8">
        <w:t xml:space="preserve"> et des tags</w:t>
      </w:r>
    </w:p>
    <w:p w:rsidR="008476B7" w:rsidRDefault="008476B7" w:rsidP="008476B7">
      <w:pPr>
        <w:pStyle w:val="Paragraphedeliste"/>
        <w:numPr>
          <w:ilvl w:val="1"/>
          <w:numId w:val="1"/>
        </w:numPr>
      </w:pPr>
      <w:proofErr w:type="spellStart"/>
      <w:r>
        <w:t>Réindexation</w:t>
      </w:r>
      <w:proofErr w:type="spellEnd"/>
      <w:r>
        <w:t xml:space="preserve"> des données</w:t>
      </w:r>
    </w:p>
    <w:p w:rsidR="00287F02" w:rsidRDefault="00287F02" w:rsidP="00287F02">
      <w:pPr>
        <w:pStyle w:val="Paragraphedeliste"/>
        <w:ind w:left="1440"/>
      </w:pPr>
    </w:p>
    <w:p w:rsidR="000F7150" w:rsidRDefault="000F7150" w:rsidP="00ED3E1C">
      <w:pPr>
        <w:pStyle w:val="Paragraphedeliste"/>
        <w:numPr>
          <w:ilvl w:val="0"/>
          <w:numId w:val="1"/>
        </w:numPr>
      </w:pPr>
      <w:r>
        <w:t>Administration des contenus, rubriques et page d’accueil du site</w:t>
      </w:r>
    </w:p>
    <w:p w:rsidR="00287F02" w:rsidRDefault="00287F02" w:rsidP="00287F02">
      <w:pPr>
        <w:pStyle w:val="Paragraphedeliste"/>
      </w:pPr>
    </w:p>
    <w:p w:rsidR="004512C8" w:rsidRDefault="004512C8" w:rsidP="00ED3E1C">
      <w:pPr>
        <w:pStyle w:val="Paragraphedeliste"/>
        <w:numPr>
          <w:ilvl w:val="0"/>
          <w:numId w:val="1"/>
        </w:numPr>
      </w:pPr>
      <w:r>
        <w:t>Administration des tableaux de bords</w:t>
      </w:r>
    </w:p>
    <w:p w:rsidR="00287F02" w:rsidRDefault="00287F02" w:rsidP="00287F02">
      <w:pPr>
        <w:pStyle w:val="Paragraphedeliste"/>
      </w:pPr>
    </w:p>
    <w:p w:rsidR="000F7150" w:rsidRDefault="000F7150" w:rsidP="00ED3E1C">
      <w:pPr>
        <w:pStyle w:val="Paragraphedeliste"/>
        <w:numPr>
          <w:ilvl w:val="0"/>
          <w:numId w:val="1"/>
        </w:numPr>
      </w:pPr>
      <w:r>
        <w:t>Administration des utilisateurs</w:t>
      </w:r>
    </w:p>
    <w:p w:rsidR="002F4CBF" w:rsidRDefault="002F4CBF" w:rsidP="002F4CBF">
      <w:pPr>
        <w:pStyle w:val="Paragraphedeliste"/>
      </w:pPr>
    </w:p>
    <w:p w:rsidR="004512C8" w:rsidRDefault="002F4CBF">
      <w:r>
        <w:t>Il est attendu</w:t>
      </w:r>
      <w:r w:rsidR="00287F02">
        <w:t xml:space="preserve"> par ailleurs</w:t>
      </w:r>
      <w:r>
        <w:t xml:space="preserve"> la mise à disposition d’un outil de suivi de fréquentation du site.  </w:t>
      </w:r>
    </w:p>
    <w:p w:rsidR="00DD6035" w:rsidRDefault="00DD6035" w:rsidP="00CC58B9">
      <w:pPr>
        <w:pStyle w:val="Titre3"/>
      </w:pPr>
      <w:r>
        <w:lastRenderedPageBreak/>
        <w:t>Standards du projet </w:t>
      </w:r>
      <w:r w:rsidR="00532AC8">
        <w:t xml:space="preserve"> </w:t>
      </w:r>
    </w:p>
    <w:p w:rsidR="00CC58B9" w:rsidRDefault="00E10783">
      <w:r>
        <w:br/>
      </w:r>
      <w:r w:rsidR="00CC58B9">
        <w:t>Le projet et les livrables devront r</w:t>
      </w:r>
      <w:r w:rsidR="00532AC8">
        <w:t>espect</w:t>
      </w:r>
      <w:r w:rsidR="00CC58B9">
        <w:t>er</w:t>
      </w:r>
      <w:r w:rsidR="00532AC8">
        <w:t xml:space="preserve"> </w:t>
      </w:r>
      <w:r w:rsidR="00CC58B9">
        <w:t>l</w:t>
      </w:r>
      <w:r w:rsidR="00532AC8">
        <w:t>es normes</w:t>
      </w:r>
      <w:r w:rsidR="00287F02">
        <w:t> :</w:t>
      </w:r>
    </w:p>
    <w:p w:rsidR="00CC58B9" w:rsidRDefault="000F7150" w:rsidP="00CC58B9">
      <w:pPr>
        <w:pStyle w:val="Paragraphedeliste"/>
        <w:numPr>
          <w:ilvl w:val="0"/>
          <w:numId w:val="6"/>
        </w:numPr>
      </w:pPr>
      <w:r>
        <w:t>RGAA</w:t>
      </w:r>
      <w:r w:rsidR="00532AC8">
        <w:t>,</w:t>
      </w:r>
    </w:p>
    <w:p w:rsidR="00CC58B9" w:rsidRDefault="000F7150" w:rsidP="00CC58B9">
      <w:pPr>
        <w:pStyle w:val="Paragraphedeliste"/>
        <w:numPr>
          <w:ilvl w:val="0"/>
          <w:numId w:val="6"/>
        </w:numPr>
      </w:pPr>
      <w:r>
        <w:t>RGS</w:t>
      </w:r>
      <w:r w:rsidR="00287F02">
        <w:t>,</w:t>
      </w:r>
      <w:r w:rsidR="00532AC8">
        <w:t xml:space="preserve"> </w:t>
      </w:r>
    </w:p>
    <w:p w:rsidR="000F7150" w:rsidRDefault="00532AC8" w:rsidP="00CC58B9">
      <w:pPr>
        <w:pStyle w:val="Paragraphedeliste"/>
        <w:numPr>
          <w:ilvl w:val="0"/>
          <w:numId w:val="6"/>
        </w:numPr>
      </w:pPr>
      <w:r>
        <w:t>RGPD</w:t>
      </w:r>
      <w:r w:rsidR="00CC58B9">
        <w:t>.</w:t>
      </w:r>
      <w:r w:rsidR="00D864FC">
        <w:t xml:space="preserve"> </w:t>
      </w:r>
    </w:p>
    <w:p w:rsidR="00CC58B9" w:rsidRDefault="00D864FC">
      <w:r>
        <w:t xml:space="preserve">Navigateurs cibles : </w:t>
      </w:r>
    </w:p>
    <w:p w:rsidR="00CC58B9" w:rsidRDefault="00D864FC" w:rsidP="00CC58B9">
      <w:pPr>
        <w:pStyle w:val="Paragraphedeliste"/>
        <w:numPr>
          <w:ilvl w:val="0"/>
          <w:numId w:val="7"/>
        </w:numPr>
      </w:pPr>
      <w:r>
        <w:t xml:space="preserve">les dernières versions </w:t>
      </w:r>
      <w:r w:rsidR="00532AC8">
        <w:t>des navigateurs</w:t>
      </w:r>
      <w:r w:rsidR="00CC58B9">
        <w:t xml:space="preserve"> Chrome et Firefox</w:t>
      </w:r>
      <w:r w:rsidR="00532AC8">
        <w:t xml:space="preserve"> à la date de conception du site</w:t>
      </w:r>
    </w:p>
    <w:p w:rsidR="00D864FC" w:rsidRDefault="00532AC8" w:rsidP="00CC58B9">
      <w:pPr>
        <w:pStyle w:val="Paragraphedeliste"/>
        <w:numPr>
          <w:ilvl w:val="0"/>
          <w:numId w:val="7"/>
        </w:numPr>
      </w:pPr>
      <w:r>
        <w:t>IE 11 et +</w:t>
      </w:r>
    </w:p>
    <w:p w:rsidR="00E10783" w:rsidRPr="00096A61" w:rsidRDefault="00E10783" w:rsidP="00E10783">
      <w:pPr>
        <w:pStyle w:val="Titre1"/>
        <w:numPr>
          <w:ilvl w:val="0"/>
          <w:numId w:val="3"/>
        </w:numPr>
      </w:pPr>
      <w:r>
        <w:t>Calendrier de réalisation</w:t>
      </w:r>
    </w:p>
    <w:p w:rsidR="00ED3E1C" w:rsidRDefault="00ED3E1C"/>
    <w:p w:rsidR="00E10783" w:rsidRDefault="00E10783" w:rsidP="00E10783">
      <w:r>
        <w:t xml:space="preserve">L’ouverture du portail au grand public est attendue pour la fin du Trimestre 1 2019. Il est envisagé à ce stade un déploiement en 2 temps de l’applicatif : ouverture restreinte du portail à destination de la communauté des producteurs de données, puis ouverture au grand public. </w:t>
      </w:r>
    </w:p>
    <w:p w:rsidR="00287F02" w:rsidRDefault="00287F02" w:rsidP="00287F02">
      <w:pPr>
        <w:pStyle w:val="Paragraphedeliste"/>
      </w:pPr>
      <w:r>
        <w:br/>
      </w:r>
    </w:p>
    <w:p w:rsidR="00850BA8" w:rsidRPr="00850BA8" w:rsidRDefault="00850BA8" w:rsidP="00850BA8">
      <w:r>
        <w:t xml:space="preserve"> </w:t>
      </w:r>
    </w:p>
    <w:sectPr w:rsidR="00850BA8" w:rsidRPr="00850B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EC0" w:rsidRDefault="00471EC0" w:rsidP="000124A0">
      <w:pPr>
        <w:spacing w:after="0" w:line="240" w:lineRule="auto"/>
      </w:pPr>
      <w:r>
        <w:separator/>
      </w:r>
    </w:p>
  </w:endnote>
  <w:endnote w:type="continuationSeparator" w:id="0">
    <w:p w:rsidR="00471EC0" w:rsidRDefault="00471EC0" w:rsidP="0001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2665641"/>
      <w:docPartObj>
        <w:docPartGallery w:val="Page Numbers (Bottom of Page)"/>
        <w:docPartUnique/>
      </w:docPartObj>
    </w:sdtPr>
    <w:sdtEndPr/>
    <w:sdtContent>
      <w:p w:rsidR="000124A0" w:rsidRDefault="000124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CEE">
          <w:rPr>
            <w:noProof/>
          </w:rPr>
          <w:t>1</w:t>
        </w:r>
        <w:r>
          <w:fldChar w:fldCharType="end"/>
        </w:r>
      </w:p>
    </w:sdtContent>
  </w:sdt>
  <w:p w:rsidR="000124A0" w:rsidRDefault="000124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EC0" w:rsidRDefault="00471EC0" w:rsidP="000124A0">
      <w:pPr>
        <w:spacing w:after="0" w:line="240" w:lineRule="auto"/>
      </w:pPr>
      <w:r>
        <w:separator/>
      </w:r>
    </w:p>
  </w:footnote>
  <w:footnote w:type="continuationSeparator" w:id="0">
    <w:p w:rsidR="00471EC0" w:rsidRDefault="00471EC0" w:rsidP="0001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55E"/>
    <w:multiLevelType w:val="hybridMultilevel"/>
    <w:tmpl w:val="F7ECE3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32E"/>
    <w:multiLevelType w:val="hybridMultilevel"/>
    <w:tmpl w:val="AFCE12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709F"/>
    <w:multiLevelType w:val="hybridMultilevel"/>
    <w:tmpl w:val="A8ECD7C0"/>
    <w:lvl w:ilvl="0" w:tplc="2CB2E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749C4"/>
    <w:multiLevelType w:val="hybridMultilevel"/>
    <w:tmpl w:val="9B801D9C"/>
    <w:lvl w:ilvl="0" w:tplc="2CB2E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123C4"/>
    <w:multiLevelType w:val="hybridMultilevel"/>
    <w:tmpl w:val="F758763C"/>
    <w:lvl w:ilvl="0" w:tplc="031A79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9125B"/>
    <w:multiLevelType w:val="hybridMultilevel"/>
    <w:tmpl w:val="AC9C8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B4BFB"/>
    <w:multiLevelType w:val="hybridMultilevel"/>
    <w:tmpl w:val="CE9A9A6E"/>
    <w:lvl w:ilvl="0" w:tplc="2CB2E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A42B7"/>
    <w:multiLevelType w:val="hybridMultilevel"/>
    <w:tmpl w:val="55EA7328"/>
    <w:lvl w:ilvl="0" w:tplc="2CB2E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F0D83"/>
    <w:multiLevelType w:val="hybridMultilevel"/>
    <w:tmpl w:val="15C0AD7C"/>
    <w:lvl w:ilvl="0" w:tplc="2CB2ED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9"/>
    <w:rsid w:val="000124A0"/>
    <w:rsid w:val="00096A61"/>
    <w:rsid w:val="000D0C7A"/>
    <w:rsid w:val="000F7150"/>
    <w:rsid w:val="0017087E"/>
    <w:rsid w:val="001D5B48"/>
    <w:rsid w:val="00245E47"/>
    <w:rsid w:val="00255137"/>
    <w:rsid w:val="00287F02"/>
    <w:rsid w:val="002B567B"/>
    <w:rsid w:val="002F4CBF"/>
    <w:rsid w:val="00315CF5"/>
    <w:rsid w:val="00321644"/>
    <w:rsid w:val="00361F6E"/>
    <w:rsid w:val="0038009B"/>
    <w:rsid w:val="003B1026"/>
    <w:rsid w:val="003F6631"/>
    <w:rsid w:val="00405554"/>
    <w:rsid w:val="004512C8"/>
    <w:rsid w:val="0047114C"/>
    <w:rsid w:val="00471EC0"/>
    <w:rsid w:val="004819D6"/>
    <w:rsid w:val="00495ECF"/>
    <w:rsid w:val="00532AC8"/>
    <w:rsid w:val="00553CEE"/>
    <w:rsid w:val="006D4CE5"/>
    <w:rsid w:val="00771AE9"/>
    <w:rsid w:val="007D171A"/>
    <w:rsid w:val="00821D07"/>
    <w:rsid w:val="008476B7"/>
    <w:rsid w:val="00850BA8"/>
    <w:rsid w:val="00905606"/>
    <w:rsid w:val="009D70B9"/>
    <w:rsid w:val="00B0230A"/>
    <w:rsid w:val="00B907A3"/>
    <w:rsid w:val="00C302CE"/>
    <w:rsid w:val="00C85C84"/>
    <w:rsid w:val="00C93FC0"/>
    <w:rsid w:val="00CA30E2"/>
    <w:rsid w:val="00CC58B9"/>
    <w:rsid w:val="00D300D2"/>
    <w:rsid w:val="00D43092"/>
    <w:rsid w:val="00D56951"/>
    <w:rsid w:val="00D864FC"/>
    <w:rsid w:val="00D86CD2"/>
    <w:rsid w:val="00DC3120"/>
    <w:rsid w:val="00DD6035"/>
    <w:rsid w:val="00E06F9F"/>
    <w:rsid w:val="00E10783"/>
    <w:rsid w:val="00E20A15"/>
    <w:rsid w:val="00E67760"/>
    <w:rsid w:val="00E67A26"/>
    <w:rsid w:val="00ED05D1"/>
    <w:rsid w:val="00ED35A4"/>
    <w:rsid w:val="00ED3BA3"/>
    <w:rsid w:val="00ED3E1C"/>
    <w:rsid w:val="00F019A6"/>
    <w:rsid w:val="00F3372B"/>
    <w:rsid w:val="00FC5182"/>
    <w:rsid w:val="00F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3E1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A3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6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21644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D6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1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4A0"/>
  </w:style>
  <w:style w:type="paragraph" w:styleId="Pieddepage">
    <w:name w:val="footer"/>
    <w:basedOn w:val="Normal"/>
    <w:link w:val="PieddepageCar"/>
    <w:uiPriority w:val="99"/>
    <w:unhideWhenUsed/>
    <w:rsid w:val="0001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3E1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A3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6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21644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D6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1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4A0"/>
  </w:style>
  <w:style w:type="paragraph" w:styleId="Pieddepage">
    <w:name w:val="footer"/>
    <w:basedOn w:val="Normal"/>
    <w:link w:val="PieddepageCar"/>
    <w:uiPriority w:val="99"/>
    <w:unhideWhenUsed/>
    <w:rsid w:val="0001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mas.invenis.co:8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8882-AE23-40DF-9087-35FDFE72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ARS du Centre-Val de loire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JAMET, Odile (DSSIS)</cp:lastModifiedBy>
  <cp:revision>3</cp:revision>
  <dcterms:created xsi:type="dcterms:W3CDTF">2018-10-03T16:06:00Z</dcterms:created>
  <dcterms:modified xsi:type="dcterms:W3CDTF">2018-10-03T16:12:00Z</dcterms:modified>
</cp:coreProperties>
</file>